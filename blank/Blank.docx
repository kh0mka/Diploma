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723C7" w14:textId="77777777" w:rsidR="006D7070" w:rsidRDefault="00C90868">
      <w:pPr>
        <w:pStyle w:val="a3"/>
        <w:rPr>
          <w:rFonts w:ascii="Arial" w:eastAsia="Arial" w:hAnsi="Arial" w:cs="Arial"/>
          <w:b w:val="0"/>
          <w:sz w:val="18"/>
          <w:szCs w:val="18"/>
          <w:u w:val="none"/>
        </w:rPr>
      </w:pPr>
      <w:r>
        <w:rPr>
          <w:b w:val="0"/>
          <w:sz w:val="22"/>
          <w:szCs w:val="22"/>
          <w:u w:val="none"/>
        </w:rPr>
        <w:t>Министерство образования Республики Беларусь</w:t>
      </w:r>
    </w:p>
    <w:p w14:paraId="65A46561" w14:textId="77777777" w:rsidR="006D7070" w:rsidRDefault="00C90868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Учреждение образования</w:t>
      </w:r>
    </w:p>
    <w:p w14:paraId="6ED21D24" w14:textId="77777777" w:rsidR="006D7070" w:rsidRDefault="00C90868">
      <w:pPr>
        <w:pStyle w:val="a3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>«Белорусский государственный университет информатики и радиоэлектроники»</w:t>
      </w:r>
    </w:p>
    <w:p w14:paraId="0DB4E54B" w14:textId="77777777" w:rsidR="006D7070" w:rsidRDefault="006D7070">
      <w:pPr>
        <w:pStyle w:val="a3"/>
        <w:rPr>
          <w:b w:val="0"/>
          <w:sz w:val="22"/>
          <w:szCs w:val="22"/>
          <w:u w:val="none"/>
        </w:rPr>
      </w:pPr>
    </w:p>
    <w:p w14:paraId="6FCD216B" w14:textId="77777777" w:rsidR="006D7070" w:rsidRDefault="00C90868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sz w:val="22"/>
          <w:szCs w:val="22"/>
          <w:u w:val="none"/>
        </w:rPr>
        <w:t>Факультет</w:t>
      </w:r>
      <w:r>
        <w:rPr>
          <w:b w:val="0"/>
          <w:sz w:val="22"/>
          <w:szCs w:val="22"/>
          <w:u w:val="none"/>
        </w:rPr>
        <w:t xml:space="preserve"> компьютерного проектирования</w:t>
      </w:r>
      <w:r>
        <w:rPr>
          <w:b w:val="0"/>
          <w:sz w:val="22"/>
          <w:szCs w:val="22"/>
          <w:u w:val="none"/>
        </w:rPr>
        <w:tab/>
      </w:r>
      <w:r>
        <w:rPr>
          <w:sz w:val="22"/>
          <w:szCs w:val="22"/>
          <w:u w:val="none"/>
        </w:rPr>
        <w:t>Кафедра</w:t>
      </w:r>
      <w:r>
        <w:rPr>
          <w:b w:val="0"/>
          <w:sz w:val="22"/>
          <w:szCs w:val="22"/>
          <w:u w:val="none"/>
        </w:rPr>
        <w:t xml:space="preserve"> проектирования информационно-</w:t>
      </w:r>
    </w:p>
    <w:p w14:paraId="2B880866" w14:textId="77777777" w:rsidR="006D7070" w:rsidRDefault="00C90868">
      <w:pPr>
        <w:pStyle w:val="a3"/>
        <w:tabs>
          <w:tab w:val="left" w:pos="5938"/>
        </w:tabs>
        <w:jc w:val="left"/>
        <w:rPr>
          <w:b w:val="0"/>
          <w:sz w:val="22"/>
          <w:szCs w:val="22"/>
          <w:u w:val="none"/>
        </w:rPr>
      </w:pPr>
      <w:r>
        <w:rPr>
          <w:b w:val="0"/>
          <w:sz w:val="22"/>
          <w:szCs w:val="22"/>
          <w:u w:val="none"/>
        </w:rPr>
        <w:tab/>
        <w:t>компьютерных систем</w:t>
      </w:r>
    </w:p>
    <w:p w14:paraId="1CB6F4B8" w14:textId="77777777" w:rsidR="006D7070" w:rsidRDefault="00C90868">
      <w:pPr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Специальность </w:t>
      </w:r>
      <w:r>
        <w:rPr>
          <w:sz w:val="22"/>
          <w:szCs w:val="22"/>
        </w:rPr>
        <w:t>1-39 03 02 Программируемые мобильные системы</w:t>
      </w:r>
    </w:p>
    <w:p w14:paraId="31D6EB25" w14:textId="77777777" w:rsidR="006D7070" w:rsidRDefault="006D7070">
      <w:pPr>
        <w:jc w:val="both"/>
        <w:rPr>
          <w:sz w:val="22"/>
          <w:szCs w:val="22"/>
        </w:rPr>
      </w:pPr>
    </w:p>
    <w:p w14:paraId="1D07BC0A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УТВЕРЖДАЮ</w:t>
      </w:r>
    </w:p>
    <w:p w14:paraId="4CC59E0E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Заведующий кафедрой ПИКС</w:t>
      </w:r>
    </w:p>
    <w:p w14:paraId="544D516E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_______________ В.В. Хорошко</w:t>
      </w:r>
    </w:p>
    <w:p w14:paraId="3539DAB4" w14:textId="77777777" w:rsidR="006D7070" w:rsidRDefault="00C90868">
      <w:pPr>
        <w:tabs>
          <w:tab w:val="left" w:pos="6804"/>
        </w:tabs>
        <w:jc w:val="both"/>
        <w:rPr>
          <w:sz w:val="22"/>
          <w:szCs w:val="22"/>
        </w:rPr>
      </w:pPr>
      <w:r>
        <w:rPr>
          <w:sz w:val="22"/>
          <w:szCs w:val="22"/>
        </w:rPr>
        <w:tab/>
        <w:t>29.03.2024</w:t>
      </w:r>
    </w:p>
    <w:p w14:paraId="0787FAE5" w14:textId="77777777" w:rsidR="006D7070" w:rsidRDefault="006D7070">
      <w:pPr>
        <w:tabs>
          <w:tab w:val="left" w:pos="6804"/>
        </w:tabs>
        <w:jc w:val="both"/>
        <w:rPr>
          <w:sz w:val="22"/>
          <w:szCs w:val="22"/>
        </w:rPr>
      </w:pPr>
    </w:p>
    <w:p w14:paraId="06B0CBF5" w14:textId="77777777" w:rsidR="006D7070" w:rsidRDefault="00C90868">
      <w:pPr>
        <w:pStyle w:val="1"/>
        <w:spacing w:line="167" w:lineRule="auto"/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</w:pP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t>З А Д А Н И Е</w:t>
      </w:r>
      <w:r>
        <w:rPr>
          <w:rFonts w:ascii="Bookman Old Style" w:eastAsia="Bookman Old Style" w:hAnsi="Bookman Old Style" w:cs="Bookman Old Style"/>
          <w:sz w:val="46"/>
          <w:szCs w:val="46"/>
          <w:vertAlign w:val="superscript"/>
        </w:rPr>
        <w:br/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t>по дипломному проекту студента</w:t>
      </w:r>
      <w:r>
        <w:rPr>
          <w:rFonts w:ascii="Bookman Old Style" w:eastAsia="Bookman Old Style" w:hAnsi="Bookman Old Style" w:cs="Bookman Old Style"/>
          <w:sz w:val="40"/>
          <w:szCs w:val="40"/>
          <w:vertAlign w:val="superscript"/>
        </w:rPr>
        <w:br/>
        <w:t>ХОМЕНКА Кирилла Геннадьевича</w:t>
      </w:r>
    </w:p>
    <w:p w14:paraId="478D2249" w14:textId="77777777" w:rsidR="006D7070" w:rsidRDefault="00C90868">
      <w:pPr>
        <w:jc w:val="both"/>
        <w:rPr>
          <w:sz w:val="28"/>
          <w:szCs w:val="28"/>
        </w:rPr>
      </w:pPr>
      <w:bookmarkStart w:id="0" w:name="_gjdgxs" w:colFirst="0" w:colLast="0"/>
      <w:bookmarkEnd w:id="0"/>
      <w:r>
        <w:rPr>
          <w:b/>
          <w:sz w:val="22"/>
          <w:szCs w:val="22"/>
        </w:rPr>
        <w:t xml:space="preserve">1. Тема проекта </w:t>
      </w:r>
      <w:r>
        <w:rPr>
          <w:sz w:val="22"/>
          <w:szCs w:val="22"/>
        </w:rPr>
        <w:t>«DevOps технологии поддержки распределенных Web сервисов для AWS с использованием Terraform», утверждена приказом по университету от 19.03.2024 № 595-с.</w:t>
      </w:r>
    </w:p>
    <w:p w14:paraId="0C6931C6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2. Срок сдачи студентом законченного проекта </w:t>
      </w:r>
      <w:r>
        <w:rPr>
          <w:sz w:val="22"/>
          <w:szCs w:val="22"/>
        </w:rPr>
        <w:t>27.05.2024.</w:t>
      </w:r>
    </w:p>
    <w:p w14:paraId="3AA737F2" w14:textId="77777777" w:rsidR="006D7070" w:rsidRDefault="00C90868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3. Исходные данные к проекту</w:t>
      </w:r>
    </w:p>
    <w:p w14:paraId="3C1A0F8A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3.1. Описание системы – распределенные веб-сервисы для платформы AWS.</w:t>
      </w:r>
    </w:p>
    <w:p w14:paraId="4ED2E5B1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3.2. Назначение системы – поддержка распределенных веб-сервисов на платформе AWS с использованием DevOps технологий и инструментов автоматизации, оптимизация процессов развертывания и масштабирования.</w:t>
      </w:r>
    </w:p>
    <w:p w14:paraId="0BC298DC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3.3. Требование к функциональности – регистрация и авторизация пользователей (почтовый ящик и пароль, учетная запись Google, учетная запись Discord); управление настройками безопасности личного кабинета (изменение/добавление почтового ящика, управление активными сессиями/устройствами, подключение учетных записей Google/Discord); редактирование профиля пользователя; поиск доступных онлайн-досок организации для рисования; создание организации; приглашение в организацию по электронной почте; маркировка онлайн-досок для рисования как избранных; функционал онлайн-доски для рисования: выделение областей, нанесение текста, создание стикеров с текстом, создание фигур (квадрат, круг), редактирования названия доски, отображение списка пользователей в комнате онлайн-доски; инфраструктурная часть: использование облачных виртуальных серверов (AWS EC2), использование облачных сетевых функций, использование Terraform как «инфраструктура как код», использование Docker и системы оркестрации Docker Compose, использование облачных технологий контейнеризации, использование CI/CD.</w:t>
      </w:r>
    </w:p>
    <w:p w14:paraId="436EF66E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3.4. Требования к графическому интерфейсу – соответствие принципам инженерного дизайна, соответствие современным принципам и подходам к проектированию графического интерфейса.</w:t>
      </w:r>
    </w:p>
    <w:p w14:paraId="12F0B0E1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3.5. Требования к языкам программного обеспечения – английский.</w:t>
      </w:r>
    </w:p>
    <w:p w14:paraId="36BE7630" w14:textId="39CF1361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3.6. Требования к программному окружению – Amazon Web Services (VPC, Route Table, Internet Gateway, Public Subnet, Security Group, EC2, ECR, Elastic IP, IAM Policy, IAM Role, CloudWatch)</w:t>
      </w:r>
      <w:r w:rsidR="00DE792B">
        <w:rPr>
          <w:sz w:val="22"/>
          <w:szCs w:val="22"/>
        </w:rPr>
        <w:t xml:space="preserve">, </w:t>
      </w:r>
      <w:r>
        <w:rPr>
          <w:sz w:val="22"/>
          <w:szCs w:val="22"/>
        </w:rPr>
        <w:t>Terraform, Next.js, React, Drizzle, Clerk, Liveblocks.io, Convex; все подключаемые библиотеки должны иметь необязывающую (некоммерческую) лицензию, в том числе при использовании в открытом (учебном) программном обеспечении.</w:t>
      </w:r>
    </w:p>
    <w:p w14:paraId="43C8F018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3.7. Проектирование системы выполнить в соответствии со следующими документами: а) СТП БГУИР 01-2017 Дипломные проекты (работы). Общие требования; б) ISO/IEC 25010:2011 Разработка систем и программного обеспечения. Требования к качеству и оценка систем и программного продукта (SQuaRE). Модели качества системы и программного продукта; в) ISO/IEC 14764:2006 Разработка программного обеспечения. Процессы жизненного цикла программного обеспечения. Сопровождение; г) ISO/IEC 9126-1:2001 Разработка программного обеспечения. Качество изделия; д) ГОСТ Р ИСО/МЭК 15910-2002 Процесс создания документации пользователя программного средства»; е) ГОСТ 19.701-90  ЕСПД. Схемы алгоритмов, программ, данных и систем. Обозначения условные и правила выполнения.</w:t>
      </w:r>
    </w:p>
    <w:p w14:paraId="0EAFAEB3" w14:textId="77777777" w:rsidR="006D7070" w:rsidRDefault="00C90868">
      <w:pPr>
        <w:tabs>
          <w:tab w:val="center" w:pos="7938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4. Содержание расчетно-пояснительной записки (перечень подлежащих разработке вопросов)</w:t>
      </w:r>
    </w:p>
    <w:p w14:paraId="04CDC4AD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Титульный лист. Реферат. Задание. Содержание. Введение.</w:t>
      </w:r>
    </w:p>
    <w:p w14:paraId="64FEC470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4.1. Анализ исходных данных и постановка задач на дипломное проектирование. 4.1.1. Анализ исходных данных к дипломному проекту. 4.1.2. Обзор существующих облачных провайдеров по теме дипломного проекта. 4.1.3. Обоснование и описание выбора облачного провайдера. 4.1.4. Постановка задач на дипломное проектирование.</w:t>
      </w:r>
    </w:p>
    <w:p w14:paraId="1CC2E13E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4.2. Описание и проектирование облачной инфраструктуры. 4.2.1. Terraform «инфраструктура как код». 4.2.2. Описание и обоснование используемых распределенных веб-сервисов. 4.2.3. Контейнеризация и </w:t>
      </w:r>
      <w:r>
        <w:rPr>
          <w:sz w:val="22"/>
          <w:szCs w:val="22"/>
        </w:rPr>
        <w:lastRenderedPageBreak/>
        <w:t>оркестрация с помощью Docker и Docker Compose. 4.2.4. Описание и обоснование использования CI/CD.  4.2.5. Проектирование облачной инфраструктуры.</w:t>
      </w:r>
    </w:p>
    <w:p w14:paraId="1A7AB13C" w14:textId="37A6B294" w:rsidR="006D7070" w:rsidRPr="005B3CFE" w:rsidRDefault="00C90868" w:rsidP="005B3CFE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4.3. Практическая реализация облачной инфраструктуры для веб-сервиса. 4.3.1. Обзор разворачиваемого веб-сервиса и используемых библиотек. </w:t>
      </w:r>
      <w:r w:rsidR="003F42AA" w:rsidRPr="003F42AA">
        <w:rPr>
          <w:sz w:val="22"/>
          <w:szCs w:val="22"/>
        </w:rPr>
        <w:t xml:space="preserve">4.3.2. </w:t>
      </w:r>
      <w:r w:rsidR="003F1D01" w:rsidRPr="003F1D01">
        <w:rPr>
          <w:sz w:val="22"/>
          <w:szCs w:val="22"/>
        </w:rPr>
        <w:t>Реализация инфраструктуры в виде кода для облачного окружения</w:t>
      </w:r>
      <w:r w:rsidR="005B3CFE">
        <w:rPr>
          <w:sz w:val="22"/>
          <w:szCs w:val="22"/>
        </w:rPr>
        <w:t xml:space="preserve">. 4.3.3 </w:t>
      </w:r>
      <w:r w:rsidR="00E509E4" w:rsidRPr="00E509E4">
        <w:rPr>
          <w:sz w:val="22"/>
          <w:szCs w:val="22"/>
        </w:rPr>
        <w:t>Настройка непрерывной интеграции и непрерывной доставки (CI/CD)</w:t>
      </w:r>
      <w:r w:rsidR="005B3CFE" w:rsidRPr="005B3CFE">
        <w:rPr>
          <w:sz w:val="22"/>
          <w:szCs w:val="22"/>
        </w:rPr>
        <w:t xml:space="preserve">. </w:t>
      </w:r>
      <w:r>
        <w:rPr>
          <w:sz w:val="22"/>
          <w:szCs w:val="22"/>
        </w:rPr>
        <w:t>4.3.</w:t>
      </w:r>
      <w:r w:rsidR="005B3CFE" w:rsidRPr="00E509E4">
        <w:rPr>
          <w:sz w:val="22"/>
          <w:szCs w:val="22"/>
        </w:rPr>
        <w:t>4</w:t>
      </w:r>
      <w:r>
        <w:rPr>
          <w:sz w:val="22"/>
          <w:szCs w:val="22"/>
        </w:rPr>
        <w:t>. Описание технологии разворачивания распределенного Web сервиса для AWS с использованием Terraform.</w:t>
      </w:r>
    </w:p>
    <w:p w14:paraId="1B29139C" w14:textId="1F19E3AC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4.4. Оценка количественных показателей функционирования разворачиваемого веб-сервиса. 4.</w:t>
      </w:r>
      <w:r w:rsidR="00F539E8">
        <w:rPr>
          <w:sz w:val="22"/>
          <w:szCs w:val="22"/>
        </w:rPr>
        <w:t>4</w:t>
      </w:r>
      <w:r>
        <w:rPr>
          <w:sz w:val="22"/>
          <w:szCs w:val="22"/>
        </w:rPr>
        <w:t>.1. Оценка временных показателей. 4.</w:t>
      </w:r>
      <w:r w:rsidR="00F539E8">
        <w:rPr>
          <w:sz w:val="22"/>
          <w:szCs w:val="22"/>
        </w:rPr>
        <w:t>4</w:t>
      </w:r>
      <w:r>
        <w:rPr>
          <w:sz w:val="22"/>
          <w:szCs w:val="22"/>
        </w:rPr>
        <w:t>.2. Оценка ресурсных показателей.</w:t>
      </w:r>
    </w:p>
    <w:p w14:paraId="11E20198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4.5. 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2663E75B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Заключение. Список использованных источников.</w:t>
      </w:r>
    </w:p>
    <w:p w14:paraId="61AF5E4E" w14:textId="648C5390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Приложения: отчёт по анализу заимствования материала пояснительной записки; листинги </w:t>
      </w:r>
      <w:r w:rsidR="00A011F1">
        <w:rPr>
          <w:sz w:val="22"/>
          <w:szCs w:val="22"/>
        </w:rPr>
        <w:t>инфраструктурного</w:t>
      </w:r>
      <w:r>
        <w:rPr>
          <w:sz w:val="22"/>
          <w:szCs w:val="22"/>
        </w:rPr>
        <w:t xml:space="preserve"> кода; графический материал, поясняющий разработанное программное средство; ведомость дипломного проекта; и др. (при необходимости).</w:t>
      </w:r>
    </w:p>
    <w:p w14:paraId="1FC1C4C8" w14:textId="77777777" w:rsidR="006D7070" w:rsidRDefault="00C90868">
      <w:pPr>
        <w:tabs>
          <w:tab w:val="center" w:pos="7938"/>
        </w:tabs>
        <w:ind w:firstLine="570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5. Перечень графического материала (с точным указанием обязательных чертежей)</w:t>
      </w:r>
    </w:p>
    <w:p w14:paraId="67A6FC74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5.1. IDEF0 диаграмма декомпозиции (1 лист формата А1).</w:t>
      </w:r>
    </w:p>
    <w:p w14:paraId="0C2FD924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5.2. UML диаграмма развертывания веб-сервиса (1 лист формата А1, плакат).</w:t>
      </w:r>
    </w:p>
    <w:p w14:paraId="22A9FC3E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5.3. Структура манифеста Terraform (1 лист формата А1, плакат).</w:t>
      </w:r>
    </w:p>
    <w:p w14:paraId="6E3E98E8" w14:textId="3A2070DC" w:rsidR="006D7070" w:rsidRPr="00F71834" w:rsidRDefault="00C90868">
      <w:pPr>
        <w:ind w:firstLine="570"/>
        <w:jc w:val="both"/>
        <w:rPr>
          <w:color w:val="000000" w:themeColor="text1"/>
          <w:sz w:val="22"/>
          <w:szCs w:val="22"/>
        </w:rPr>
      </w:pPr>
      <w:r w:rsidRPr="00F71834">
        <w:rPr>
          <w:color w:val="000000" w:themeColor="text1"/>
          <w:sz w:val="22"/>
          <w:szCs w:val="22"/>
        </w:rPr>
        <w:t xml:space="preserve">5.4. </w:t>
      </w:r>
      <w:r w:rsidR="00F71834" w:rsidRPr="00F71834">
        <w:rPr>
          <w:color w:val="000000" w:themeColor="text1"/>
          <w:sz w:val="22"/>
          <w:szCs w:val="22"/>
        </w:rPr>
        <w:t>Облачная инфраструктура</w:t>
      </w:r>
      <w:r w:rsidRPr="00F71834">
        <w:rPr>
          <w:color w:val="000000" w:themeColor="text1"/>
          <w:sz w:val="22"/>
          <w:szCs w:val="22"/>
        </w:rPr>
        <w:t xml:space="preserve"> (1 лист формата А1, плакат).</w:t>
      </w:r>
    </w:p>
    <w:p w14:paraId="727CF9EF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5.5. Графический интерфейс веб-сервиса (1 лист формата А1, плакат).</w:t>
      </w:r>
    </w:p>
    <w:p w14:paraId="3F8D3731" w14:textId="77777777" w:rsidR="006D7070" w:rsidRDefault="00C90868">
      <w:pPr>
        <w:ind w:firstLine="570"/>
        <w:jc w:val="both"/>
        <w:rPr>
          <w:sz w:val="22"/>
          <w:szCs w:val="22"/>
        </w:rPr>
      </w:pPr>
      <w:r>
        <w:rPr>
          <w:sz w:val="22"/>
          <w:szCs w:val="22"/>
        </w:rPr>
        <w:t>5.6. Схема алгоритма развертывания инфраструктуры (1 лист формата А1).</w:t>
      </w:r>
    </w:p>
    <w:p w14:paraId="278B25E6" w14:textId="77777777" w:rsidR="006D7070" w:rsidRDefault="00C90868">
      <w:pPr>
        <w:tabs>
          <w:tab w:val="center" w:pos="7938"/>
        </w:tabs>
        <w:ind w:firstLine="570"/>
        <w:jc w:val="both"/>
        <w:rPr>
          <w:sz w:val="22"/>
          <w:szCs w:val="22"/>
        </w:rPr>
      </w:pPr>
      <w:r>
        <w:rPr>
          <w:b/>
          <w:sz w:val="22"/>
          <w:szCs w:val="22"/>
        </w:rPr>
        <w:t>6. Содержание задания по технико-экономическому обоснованию</w:t>
      </w:r>
    </w:p>
    <w:p w14:paraId="2039ACE4" w14:textId="77777777" w:rsidR="006D7070" w:rsidRDefault="00C90868">
      <w:pPr>
        <w:ind w:firstLine="567"/>
        <w:jc w:val="both"/>
        <w:rPr>
          <w:sz w:val="22"/>
          <w:szCs w:val="22"/>
        </w:rPr>
      </w:pPr>
      <w:r>
        <w:rPr>
          <w:sz w:val="22"/>
          <w:szCs w:val="22"/>
        </w:rPr>
        <w:t>Технико-экономическое обоснование применения DevOps технологий поддержки распределённых Web сервисов для AWS с использованием Terraform.</w:t>
      </w:r>
    </w:p>
    <w:p w14:paraId="5FAA737A" w14:textId="77777777" w:rsidR="006D7070" w:rsidRDefault="00C90868">
      <w:pPr>
        <w:tabs>
          <w:tab w:val="center" w:pos="7938"/>
        </w:tabs>
        <w:ind w:firstLine="709"/>
        <w:jc w:val="both"/>
        <w:rPr>
          <w:sz w:val="22"/>
          <w:szCs w:val="22"/>
        </w:rPr>
      </w:pPr>
      <w:r>
        <w:rPr>
          <w:sz w:val="22"/>
          <w:szCs w:val="22"/>
        </w:rPr>
        <w:t>Задание выдал: __________________________ / Д.А. Фролова /</w:t>
      </w:r>
    </w:p>
    <w:p w14:paraId="291D088E" w14:textId="72D1EA3A" w:rsidR="006D7070" w:rsidRDefault="00C90868">
      <w:pPr>
        <w:jc w:val="both"/>
        <w:rPr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>
        <w:rPr>
          <w:rFonts w:ascii="Arial" w:eastAsia="Arial" w:hAnsi="Arial" w:cs="Arial"/>
          <w:b/>
          <w:sz w:val="22"/>
          <w:szCs w:val="22"/>
        </w:rPr>
        <w:tab/>
      </w:r>
      <w:r w:rsidR="008D19B4">
        <w:rPr>
          <w:rFonts w:ascii="Arial" w:eastAsia="Arial" w:hAnsi="Arial" w:cs="Arial"/>
          <w:b/>
          <w:sz w:val="22"/>
          <w:szCs w:val="22"/>
        </w:rPr>
        <w:t xml:space="preserve">    </w:t>
      </w:r>
      <w:r>
        <w:rPr>
          <w:sz w:val="22"/>
          <w:szCs w:val="22"/>
        </w:rPr>
        <w:t>(подпись)</w:t>
      </w:r>
    </w:p>
    <w:p w14:paraId="59DE0561" w14:textId="77777777" w:rsidR="006D7070" w:rsidRDefault="00C90868">
      <w:pPr>
        <w:tabs>
          <w:tab w:val="center" w:pos="7938"/>
        </w:tabs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КАЛЕНДАРНЫЙ ПЛАН</w:t>
      </w:r>
    </w:p>
    <w:p w14:paraId="35813341" w14:textId="77777777" w:rsidR="006D7070" w:rsidRDefault="006D7070">
      <w:pPr>
        <w:tabs>
          <w:tab w:val="center" w:pos="7938"/>
        </w:tabs>
        <w:jc w:val="center"/>
        <w:rPr>
          <w:b/>
          <w:sz w:val="16"/>
          <w:szCs w:val="16"/>
        </w:rPr>
      </w:pPr>
    </w:p>
    <w:tbl>
      <w:tblPr>
        <w:tblStyle w:val="a5"/>
        <w:tblW w:w="10206" w:type="dxa"/>
        <w:tblInd w:w="-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9"/>
        <w:gridCol w:w="5387"/>
        <w:gridCol w:w="1984"/>
        <w:gridCol w:w="2126"/>
      </w:tblGrid>
      <w:tr w:rsidR="006D7070" w:rsidRPr="0092726B" w14:paraId="256AFB8D" w14:textId="77777777">
        <w:tc>
          <w:tcPr>
            <w:tcW w:w="709" w:type="dxa"/>
            <w:vAlign w:val="center"/>
          </w:tcPr>
          <w:p w14:paraId="3898165C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№ п/п</w:t>
            </w:r>
          </w:p>
        </w:tc>
        <w:tc>
          <w:tcPr>
            <w:tcW w:w="5387" w:type="dxa"/>
            <w:vAlign w:val="center"/>
          </w:tcPr>
          <w:p w14:paraId="3D9EA7C8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Наименование этапов дипломного проекта</w:t>
            </w:r>
          </w:p>
        </w:tc>
        <w:tc>
          <w:tcPr>
            <w:tcW w:w="1984" w:type="dxa"/>
            <w:vAlign w:val="center"/>
          </w:tcPr>
          <w:p w14:paraId="0A976DC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Срок выполнения этапов проекта</w:t>
            </w:r>
          </w:p>
        </w:tc>
        <w:tc>
          <w:tcPr>
            <w:tcW w:w="2126" w:type="dxa"/>
            <w:vAlign w:val="center"/>
          </w:tcPr>
          <w:p w14:paraId="6E5A9DF7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 xml:space="preserve">Примечание </w:t>
            </w:r>
          </w:p>
        </w:tc>
      </w:tr>
      <w:tr w:rsidR="006D7070" w:rsidRPr="0092726B" w14:paraId="025CA759" w14:textId="77777777">
        <w:trPr>
          <w:trHeight w:val="336"/>
        </w:trPr>
        <w:tc>
          <w:tcPr>
            <w:tcW w:w="709" w:type="dxa"/>
            <w:vAlign w:val="center"/>
          </w:tcPr>
          <w:p w14:paraId="14411C94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1.</w:t>
            </w:r>
          </w:p>
        </w:tc>
        <w:tc>
          <w:tcPr>
            <w:tcW w:w="5387" w:type="dxa"/>
            <w:vAlign w:val="center"/>
          </w:tcPr>
          <w:p w14:paraId="20F210C4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1-я опроцентовка (пункты 4.1…4.3, 5.1, 5.2, 5.3)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79EF1F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bookmarkStart w:id="1" w:name="_30j0zll" w:colFirst="0" w:colLast="0"/>
            <w:bookmarkEnd w:id="1"/>
            <w:r w:rsidRPr="0092726B">
              <w:rPr>
                <w:rFonts w:eastAsia="Gungsuh"/>
                <w:sz w:val="24"/>
                <w:szCs w:val="24"/>
              </w:rPr>
              <w:t>22−24.04.2024</w:t>
            </w:r>
          </w:p>
        </w:tc>
        <w:tc>
          <w:tcPr>
            <w:tcW w:w="2126" w:type="dxa"/>
            <w:vAlign w:val="center"/>
          </w:tcPr>
          <w:p w14:paraId="3DD7296A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40%</w:t>
            </w:r>
          </w:p>
        </w:tc>
      </w:tr>
      <w:tr w:rsidR="006D7070" w:rsidRPr="0092726B" w14:paraId="2B9F4CCE" w14:textId="77777777">
        <w:trPr>
          <w:trHeight w:val="336"/>
        </w:trPr>
        <w:tc>
          <w:tcPr>
            <w:tcW w:w="709" w:type="dxa"/>
            <w:vAlign w:val="center"/>
          </w:tcPr>
          <w:p w14:paraId="378CA61F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2.</w:t>
            </w:r>
          </w:p>
        </w:tc>
        <w:tc>
          <w:tcPr>
            <w:tcW w:w="5387" w:type="dxa"/>
            <w:vAlign w:val="center"/>
          </w:tcPr>
          <w:p w14:paraId="29CDD439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2-я опроцентовка (пункты 4.4, 4.5, 5.4, 5.5)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535AD5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02−04.05.2024</w:t>
            </w:r>
          </w:p>
        </w:tc>
        <w:tc>
          <w:tcPr>
            <w:tcW w:w="2126" w:type="dxa"/>
            <w:vAlign w:val="center"/>
          </w:tcPr>
          <w:p w14:paraId="10D08C33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60%</w:t>
            </w:r>
          </w:p>
        </w:tc>
      </w:tr>
      <w:tr w:rsidR="006D7070" w:rsidRPr="0092726B" w14:paraId="5FD657F6" w14:textId="77777777">
        <w:trPr>
          <w:trHeight w:val="336"/>
        </w:trPr>
        <w:tc>
          <w:tcPr>
            <w:tcW w:w="709" w:type="dxa"/>
            <w:vAlign w:val="center"/>
          </w:tcPr>
          <w:p w14:paraId="1952513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3.</w:t>
            </w:r>
          </w:p>
        </w:tc>
        <w:tc>
          <w:tcPr>
            <w:tcW w:w="5387" w:type="dxa"/>
            <w:vAlign w:val="center"/>
          </w:tcPr>
          <w:p w14:paraId="06030879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3-я опроцентовка (пункты введение, 5.6)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8BABC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14−16.05.2024</w:t>
            </w:r>
          </w:p>
        </w:tc>
        <w:tc>
          <w:tcPr>
            <w:tcW w:w="2126" w:type="dxa"/>
            <w:vAlign w:val="center"/>
          </w:tcPr>
          <w:p w14:paraId="75D0A1A6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80%</w:t>
            </w:r>
          </w:p>
        </w:tc>
      </w:tr>
      <w:tr w:rsidR="006D7070" w:rsidRPr="0092726B" w14:paraId="2CE97EA6" w14:textId="77777777">
        <w:trPr>
          <w:trHeight w:val="336"/>
        </w:trPr>
        <w:tc>
          <w:tcPr>
            <w:tcW w:w="709" w:type="dxa"/>
          </w:tcPr>
          <w:p w14:paraId="3CF95F8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4.</w:t>
            </w:r>
          </w:p>
        </w:tc>
        <w:tc>
          <w:tcPr>
            <w:tcW w:w="5387" w:type="dxa"/>
          </w:tcPr>
          <w:p w14:paraId="45D335E8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4-я опроцентовка (полностью готовый проект)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C7DA06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sz w:val="24"/>
                <w:szCs w:val="24"/>
              </w:rPr>
              <w:t>20.05.2024</w:t>
            </w:r>
          </w:p>
        </w:tc>
        <w:tc>
          <w:tcPr>
            <w:tcW w:w="2126" w:type="dxa"/>
          </w:tcPr>
          <w:p w14:paraId="580402BA" w14:textId="77777777" w:rsidR="006D7070" w:rsidRPr="0092726B" w:rsidRDefault="00C90868">
            <w:pPr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100%</w:t>
            </w:r>
          </w:p>
        </w:tc>
      </w:tr>
      <w:tr w:rsidR="006D7070" w:rsidRPr="0092726B" w14:paraId="14635E7D" w14:textId="77777777">
        <w:trPr>
          <w:trHeight w:val="336"/>
        </w:trPr>
        <w:tc>
          <w:tcPr>
            <w:tcW w:w="709" w:type="dxa"/>
          </w:tcPr>
          <w:p w14:paraId="14AC816C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5.</w:t>
            </w:r>
          </w:p>
        </w:tc>
        <w:tc>
          <w:tcPr>
            <w:tcW w:w="5387" w:type="dxa"/>
          </w:tcPr>
          <w:p w14:paraId="38EDBAEA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Консультации по оформлению графического материала и пояснительной записки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88312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sz w:val="24"/>
                <w:szCs w:val="24"/>
              </w:rPr>
              <w:t>25.03.2024 – 25.05.2024</w:t>
            </w:r>
          </w:p>
        </w:tc>
        <w:tc>
          <w:tcPr>
            <w:tcW w:w="2126" w:type="dxa"/>
          </w:tcPr>
          <w:p w14:paraId="1438F7C6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Руководитель (консультант)</w:t>
            </w:r>
          </w:p>
          <w:p w14:paraId="68861D2D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Еженедельно</w:t>
            </w:r>
          </w:p>
          <w:p w14:paraId="7C1A34AA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2D0ADC2A" w14:textId="77777777">
        <w:trPr>
          <w:trHeight w:val="336"/>
        </w:trPr>
        <w:tc>
          <w:tcPr>
            <w:tcW w:w="709" w:type="dxa"/>
          </w:tcPr>
          <w:p w14:paraId="432C9749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6.</w:t>
            </w:r>
          </w:p>
        </w:tc>
        <w:tc>
          <w:tcPr>
            <w:tcW w:w="5387" w:type="dxa"/>
          </w:tcPr>
          <w:p w14:paraId="20B49600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Индивидуальные консультации по нормоконтролю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EB469B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25.03.2024 − 21.05.2024</w:t>
            </w:r>
          </w:p>
        </w:tc>
        <w:tc>
          <w:tcPr>
            <w:tcW w:w="2126" w:type="dxa"/>
          </w:tcPr>
          <w:p w14:paraId="3F008286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  <w:p w14:paraId="119C1CD5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индивидуальных консультаций</w:t>
            </w:r>
          </w:p>
        </w:tc>
      </w:tr>
      <w:tr w:rsidR="006D7070" w:rsidRPr="0092726B" w14:paraId="4D72F523" w14:textId="77777777">
        <w:trPr>
          <w:trHeight w:val="336"/>
        </w:trPr>
        <w:tc>
          <w:tcPr>
            <w:tcW w:w="709" w:type="dxa"/>
          </w:tcPr>
          <w:p w14:paraId="14AD075C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7.</w:t>
            </w:r>
          </w:p>
        </w:tc>
        <w:tc>
          <w:tcPr>
            <w:tcW w:w="5387" w:type="dxa"/>
          </w:tcPr>
          <w:p w14:paraId="4D000E91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Прохождение обязательного нормоконтроля текстовой и графической частей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3BA8B8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22.05.2024 − 25.05.2024</w:t>
            </w:r>
          </w:p>
        </w:tc>
        <w:tc>
          <w:tcPr>
            <w:tcW w:w="2126" w:type="dxa"/>
          </w:tcPr>
          <w:p w14:paraId="09C45EBB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72FBB014" w14:textId="77777777">
        <w:trPr>
          <w:trHeight w:val="336"/>
        </w:trPr>
        <w:tc>
          <w:tcPr>
            <w:tcW w:w="709" w:type="dxa"/>
          </w:tcPr>
          <w:p w14:paraId="4E332B50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8.</w:t>
            </w:r>
          </w:p>
        </w:tc>
        <w:tc>
          <w:tcPr>
            <w:tcW w:w="5387" w:type="dxa"/>
          </w:tcPr>
          <w:p w14:paraId="1C116F9C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Итоговая проверка готовности дипломного проекта на заседании рабочей комиссии кафедры и допуск к защите в ГЭК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F37B74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27.05.2024− 31.05.2024</w:t>
            </w:r>
          </w:p>
        </w:tc>
        <w:tc>
          <w:tcPr>
            <w:tcW w:w="2126" w:type="dxa"/>
          </w:tcPr>
          <w:p w14:paraId="0ED3EB6F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  <w:tr w:rsidR="006D7070" w:rsidRPr="0092726B" w14:paraId="7054CDE7" w14:textId="77777777">
        <w:trPr>
          <w:trHeight w:val="336"/>
        </w:trPr>
        <w:tc>
          <w:tcPr>
            <w:tcW w:w="709" w:type="dxa"/>
          </w:tcPr>
          <w:p w14:paraId="3C9ED64B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9.</w:t>
            </w:r>
          </w:p>
        </w:tc>
        <w:tc>
          <w:tcPr>
            <w:tcW w:w="5387" w:type="dxa"/>
          </w:tcPr>
          <w:p w14:paraId="348FCBCC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Рецензирование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8A0EB4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03.06.2024− 12.06.2024</w:t>
            </w:r>
          </w:p>
        </w:tc>
        <w:tc>
          <w:tcPr>
            <w:tcW w:w="2126" w:type="dxa"/>
          </w:tcPr>
          <w:p w14:paraId="4A62CEB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</w:t>
            </w:r>
          </w:p>
          <w:p w14:paraId="4BA0BBE3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распоряжению</w:t>
            </w:r>
          </w:p>
        </w:tc>
      </w:tr>
      <w:tr w:rsidR="006D7070" w:rsidRPr="0092726B" w14:paraId="4729D216" w14:textId="77777777">
        <w:trPr>
          <w:trHeight w:val="336"/>
        </w:trPr>
        <w:tc>
          <w:tcPr>
            <w:tcW w:w="709" w:type="dxa"/>
          </w:tcPr>
          <w:p w14:paraId="006BF9FA" w14:textId="77777777" w:rsidR="006D7070" w:rsidRPr="0092726B" w:rsidRDefault="00C90868">
            <w:pPr>
              <w:ind w:hanging="34"/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10.</w:t>
            </w:r>
          </w:p>
        </w:tc>
        <w:tc>
          <w:tcPr>
            <w:tcW w:w="5387" w:type="dxa"/>
          </w:tcPr>
          <w:p w14:paraId="4961A464" w14:textId="77777777" w:rsidR="006D7070" w:rsidRPr="0092726B" w:rsidRDefault="00C90868">
            <w:pPr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Защита дипломного проекта</w:t>
            </w:r>
          </w:p>
        </w:tc>
        <w:tc>
          <w:tcPr>
            <w:tcW w:w="1984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EC6F7D" w14:textId="77777777" w:rsidR="006D7070" w:rsidRPr="0092726B" w:rsidRDefault="00C90868">
            <w:pPr>
              <w:ind w:left="100"/>
              <w:jc w:val="center"/>
              <w:rPr>
                <w:sz w:val="24"/>
                <w:szCs w:val="24"/>
              </w:rPr>
            </w:pPr>
            <w:r w:rsidRPr="0092726B">
              <w:rPr>
                <w:rFonts w:eastAsia="Gungsuh"/>
                <w:sz w:val="24"/>
                <w:szCs w:val="24"/>
              </w:rPr>
              <w:t>15−30.06.2024</w:t>
            </w:r>
          </w:p>
        </w:tc>
        <w:tc>
          <w:tcPr>
            <w:tcW w:w="2126" w:type="dxa"/>
          </w:tcPr>
          <w:p w14:paraId="267DE794" w14:textId="77777777" w:rsidR="006D7070" w:rsidRPr="0092726B" w:rsidRDefault="00C90868">
            <w:pPr>
              <w:tabs>
                <w:tab w:val="center" w:pos="7938"/>
              </w:tabs>
              <w:jc w:val="center"/>
              <w:rPr>
                <w:sz w:val="22"/>
                <w:szCs w:val="22"/>
              </w:rPr>
            </w:pPr>
            <w:r w:rsidRPr="0092726B">
              <w:rPr>
                <w:sz w:val="22"/>
                <w:szCs w:val="22"/>
              </w:rPr>
              <w:t>Согласно графику</w:t>
            </w:r>
          </w:p>
        </w:tc>
      </w:tr>
    </w:tbl>
    <w:p w14:paraId="2A6D6E1C" w14:textId="66D24AAE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Дата выдачи задания 01.04.2024      </w:t>
      </w:r>
    </w:p>
    <w:p w14:paraId="4325F306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Руководитель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________________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___________________________</w:t>
      </w:r>
    </w:p>
    <w:p w14:paraId="21E918A1" w14:textId="37261B0B" w:rsidR="006D7070" w:rsidRDefault="00C90868">
      <w:pPr>
        <w:jc w:val="both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</w:t>
      </w:r>
      <w:r w:rsidR="0092726B">
        <w:rPr>
          <w:sz w:val="16"/>
          <w:szCs w:val="16"/>
        </w:rPr>
        <w:t xml:space="preserve"> </w:t>
      </w:r>
      <w:r>
        <w:rPr>
          <w:sz w:val="16"/>
          <w:szCs w:val="16"/>
        </w:rPr>
        <w:t>(подпись)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</w:t>
      </w:r>
      <w:r w:rsidR="0092726B">
        <w:rPr>
          <w:sz w:val="16"/>
          <w:szCs w:val="16"/>
        </w:rPr>
        <w:t xml:space="preserve">   </w:t>
      </w:r>
      <w:r>
        <w:rPr>
          <w:sz w:val="16"/>
          <w:szCs w:val="16"/>
        </w:rPr>
        <w:t>(инициалы и фамилия)</w:t>
      </w:r>
    </w:p>
    <w:p w14:paraId="06629E1A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Задание принял к исполнению 01.04.2024</w:t>
      </w:r>
      <w:r>
        <w:rPr>
          <w:sz w:val="22"/>
          <w:szCs w:val="22"/>
        </w:rPr>
        <w:tab/>
        <w:t xml:space="preserve">      ___________________________</w:t>
      </w:r>
    </w:p>
    <w:p w14:paraId="1057F51C" w14:textId="4D6C3707" w:rsidR="006D7070" w:rsidRDefault="00C90868">
      <w:pPr>
        <w:jc w:val="both"/>
        <w:rPr>
          <w:sz w:val="16"/>
          <w:szCs w:val="16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92726B">
        <w:rPr>
          <w:sz w:val="16"/>
          <w:szCs w:val="16"/>
        </w:rPr>
        <w:t xml:space="preserve">   </w:t>
      </w:r>
      <w:r>
        <w:rPr>
          <w:sz w:val="16"/>
          <w:szCs w:val="16"/>
        </w:rPr>
        <w:t>(подпись дипломника)</w:t>
      </w:r>
    </w:p>
    <w:p w14:paraId="1962E65A" w14:textId="77777777" w:rsidR="006D7070" w:rsidRDefault="00C90868">
      <w:pPr>
        <w:tabs>
          <w:tab w:val="center" w:pos="7938"/>
        </w:tabs>
        <w:jc w:val="both"/>
        <w:rPr>
          <w:sz w:val="22"/>
          <w:szCs w:val="22"/>
        </w:rPr>
      </w:pPr>
      <w:r>
        <w:rPr>
          <w:sz w:val="22"/>
          <w:szCs w:val="22"/>
        </w:rPr>
        <w:t>СОГЛАСОВАНО</w:t>
      </w:r>
    </w:p>
    <w:p w14:paraId="022BC07F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Куратор специальности ПМС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Г.А. Пискун</w:t>
      </w:r>
    </w:p>
    <w:p w14:paraId="63848BA5" w14:textId="77777777" w:rsidR="006D7070" w:rsidRDefault="00C90868">
      <w:pPr>
        <w:jc w:val="both"/>
        <w:rPr>
          <w:sz w:val="22"/>
          <w:szCs w:val="22"/>
        </w:rPr>
      </w:pPr>
      <w:r>
        <w:rPr>
          <w:sz w:val="22"/>
          <w:szCs w:val="22"/>
        </w:rPr>
        <w:t>01.04.2024</w:t>
      </w:r>
    </w:p>
    <w:sectPr w:rsidR="006D7070">
      <w:pgSz w:w="11906" w:h="16838"/>
      <w:pgMar w:top="623" w:right="708" w:bottom="623" w:left="992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70"/>
    <w:rsid w:val="00022B24"/>
    <w:rsid w:val="00063239"/>
    <w:rsid w:val="003B5CCC"/>
    <w:rsid w:val="003F1D01"/>
    <w:rsid w:val="003F42AA"/>
    <w:rsid w:val="003F5DDA"/>
    <w:rsid w:val="005B3CFE"/>
    <w:rsid w:val="00682BA9"/>
    <w:rsid w:val="006D7070"/>
    <w:rsid w:val="008D19B4"/>
    <w:rsid w:val="0092726B"/>
    <w:rsid w:val="00A011F1"/>
    <w:rsid w:val="00C90868"/>
    <w:rsid w:val="00DE792B"/>
    <w:rsid w:val="00E509E4"/>
    <w:rsid w:val="00F23DCA"/>
    <w:rsid w:val="00F539E8"/>
    <w:rsid w:val="00F71834"/>
    <w:rsid w:val="00F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C1FC0"/>
  <w15:docId w15:val="{49CA1F1A-BF5C-4739-AE32-CCD5357D5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B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tabs>
        <w:tab w:val="center" w:pos="7938"/>
      </w:tabs>
      <w:jc w:val="center"/>
      <w:outlineLvl w:val="0"/>
    </w:pPr>
    <w:rPr>
      <w:b/>
      <w:sz w:val="22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jc w:val="center"/>
    </w:pPr>
    <w:rPr>
      <w:b/>
      <w:u w:val="single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1107</Words>
  <Characters>6315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khom</dc:creator>
  <cp:lastModifiedBy>None</cp:lastModifiedBy>
  <cp:revision>16</cp:revision>
  <cp:lastPrinted>2024-04-22T20:06:00Z</cp:lastPrinted>
  <dcterms:created xsi:type="dcterms:W3CDTF">2024-04-22T18:45:00Z</dcterms:created>
  <dcterms:modified xsi:type="dcterms:W3CDTF">2024-04-24T14:22:00Z</dcterms:modified>
</cp:coreProperties>
</file>